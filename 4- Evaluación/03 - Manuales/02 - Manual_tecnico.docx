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AEDF" w14:textId="77777777" w:rsidR="00120E4A" w:rsidRPr="00F6028B" w:rsidRDefault="00120E4A" w:rsidP="00120E4A">
      <w:pPr>
        <w:rPr>
          <w:rFonts w:ascii="Times New Roman" w:hAnsi="Times New Roman" w:cs="Times New Roman"/>
          <w:sz w:val="24"/>
          <w:szCs w:val="24"/>
        </w:rPr>
      </w:pPr>
      <w:bookmarkStart w:id="0" w:name="_Hlk25485510"/>
      <w:bookmarkEnd w:id="0"/>
    </w:p>
    <w:p w14:paraId="08D2674C" w14:textId="77777777" w:rsidR="00120E4A" w:rsidRPr="00CF4F0C" w:rsidRDefault="00120E4A" w:rsidP="00120E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190A0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VLADIMIR ALBERTO BUITRAGO</w:t>
      </w:r>
    </w:p>
    <w:p w14:paraId="24A5FE94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ANDERSON DARIO QUIROS RAMIREZ</w:t>
      </w:r>
    </w:p>
    <w:p w14:paraId="0F242CF0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ANDRES FELIPE OLAYA CADENA</w:t>
      </w:r>
    </w:p>
    <w:p w14:paraId="79DCBD5D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ANGELA TATIANA ROZO CARRILLO</w:t>
      </w:r>
    </w:p>
    <w:p w14:paraId="2459923F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C3F4C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51A3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C182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99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BB505" w14:textId="77777777" w:rsidR="00120E4A" w:rsidRPr="00CF4F0C" w:rsidRDefault="00120E4A" w:rsidP="00120E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C3DF6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 xml:space="preserve">ADSI </w:t>
      </w:r>
    </w:p>
    <w:p w14:paraId="1691C2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1803170 G1 - G3</w:t>
      </w:r>
    </w:p>
    <w:p w14:paraId="70D556A7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ANÁLISIS Y DESARROLLO DE SISTEMAS DE INFORMACIÓN</w:t>
      </w:r>
    </w:p>
    <w:p w14:paraId="436A4339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1B39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409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35164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60FE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D72C1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81B6C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0D8B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80169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AF3C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81DCB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BED88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NOVIEMBRE 2019</w:t>
      </w:r>
    </w:p>
    <w:p w14:paraId="66044CC0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SENA SEDE COLOMBIA</w:t>
      </w:r>
    </w:p>
    <w:p w14:paraId="4E01537E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BOGOTÁ, COLOMBIA</w:t>
      </w:r>
    </w:p>
    <w:p w14:paraId="23ECD846" w14:textId="77777777" w:rsidR="00120E4A" w:rsidRDefault="00120E4A" w:rsidP="00120E4A"/>
    <w:p w14:paraId="5031C48E" w14:textId="77777777" w:rsidR="00120E4A" w:rsidRDefault="00120E4A" w:rsidP="00120E4A"/>
    <w:p w14:paraId="204E4E3C" w14:textId="77777777" w:rsidR="00120E4A" w:rsidRDefault="00120E4A" w:rsidP="00120E4A"/>
    <w:p w14:paraId="771C14AF" w14:textId="77777777" w:rsidR="00120E4A" w:rsidRDefault="00120E4A" w:rsidP="00120E4A"/>
    <w:p w14:paraId="0B5262F5" w14:textId="77777777" w:rsidR="00120E4A" w:rsidRDefault="00120E4A" w:rsidP="00120E4A"/>
    <w:p w14:paraId="72AAFB56" w14:textId="77777777" w:rsidR="00120E4A" w:rsidRDefault="00120E4A" w:rsidP="00120E4A"/>
    <w:p w14:paraId="24790423" w14:textId="77777777" w:rsidR="00120E4A" w:rsidRDefault="00120E4A" w:rsidP="00120E4A"/>
    <w:p w14:paraId="51A069C9" w14:textId="77777777" w:rsidR="00120E4A" w:rsidRDefault="00120E4A" w:rsidP="00120E4A"/>
    <w:p w14:paraId="12073145" w14:textId="77777777" w:rsidR="00120E4A" w:rsidRDefault="00120E4A" w:rsidP="00120E4A"/>
    <w:p w14:paraId="38F9D119" w14:textId="77777777" w:rsidR="00120E4A" w:rsidRDefault="00120E4A" w:rsidP="00120E4A"/>
    <w:p w14:paraId="62D78C4A" w14:textId="77777777" w:rsidR="00120E4A" w:rsidRDefault="00120E4A" w:rsidP="00120E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6C548" wp14:editId="5F7B3658">
                <wp:simplePos x="0" y="0"/>
                <wp:positionH relativeFrom="margin">
                  <wp:posOffset>-661034</wp:posOffset>
                </wp:positionH>
                <wp:positionV relativeFrom="paragraph">
                  <wp:posOffset>347980</wp:posOffset>
                </wp:positionV>
                <wp:extent cx="6553200" cy="1119116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119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D9292" w14:textId="77777777" w:rsidR="00120E4A" w:rsidRPr="004177A7" w:rsidRDefault="00120E4A" w:rsidP="00120E4A">
                            <w:pPr>
                              <w:ind w:left="28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7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Manual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6C5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2.05pt;margin-top:27.4pt;width:516pt;height:8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" filled="f" stroked="f">
                <v:textbox>
                  <w:txbxContent>
                    <w:p w14:paraId="20FD9292" w14:textId="77777777" w:rsidR="00120E4A" w:rsidRPr="004177A7" w:rsidRDefault="00120E4A" w:rsidP="00120E4A">
                      <w:pPr>
                        <w:ind w:left="283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77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Manual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técnico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DD56B" w14:textId="77777777" w:rsidR="00120E4A" w:rsidRPr="004177A7" w:rsidRDefault="00120E4A" w:rsidP="00120E4A">
      <w:pPr>
        <w:ind w:left="283"/>
        <w:rPr>
          <w:rFonts w:ascii="Times New Roman" w:hAnsi="Times New Roman" w:cs="Times New Roman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6117E1" w14:textId="77777777" w:rsidR="00120E4A" w:rsidRPr="009F26B2" w:rsidRDefault="00120E4A" w:rsidP="00120E4A">
      <w:pPr>
        <w:rPr>
          <w:b/>
          <w:lang w:val="es-MX"/>
        </w:rPr>
      </w:pPr>
      <w:r w:rsidRPr="0006005D">
        <w:rPr>
          <w:noProof/>
          <w:highlight w:val="darkCyan"/>
          <w:lang w:eastAsia="es-CO"/>
        </w:rPr>
        <w:drawing>
          <wp:inline distT="0" distB="0" distL="0" distR="0" wp14:anchorId="14E0A9FC" wp14:editId="09E5DE20">
            <wp:extent cx="5400040" cy="4805983"/>
            <wp:effectExtent l="0" t="0" r="0" b="0"/>
            <wp:docPr id="13" name="Imagen 13" descr="https://slack-imgs.com/?c=1&amp;o1=ro&amp;url=https%3A%2F%2Ffotos.subefotos.com%2F9f07d19705d6bde4351c7e17c87c4d7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lack-imgs.com/?c=1&amp;o1=ro&amp;url=https%3A%2F%2Ffotos.subefotos.com%2F9f07d19705d6bde4351c7e17c87c4d7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A5DB" w14:textId="77777777" w:rsidR="00120E4A" w:rsidRDefault="00120E4A" w:rsidP="00120E4A">
      <w:pPr>
        <w:rPr>
          <w:lang w:val="es-MX"/>
        </w:rPr>
      </w:pPr>
    </w:p>
    <w:p w14:paraId="619FF998" w14:textId="77777777" w:rsidR="00120E4A" w:rsidRDefault="00120E4A" w:rsidP="00120E4A">
      <w:pPr>
        <w:rPr>
          <w:lang w:val="es-MX"/>
        </w:rPr>
      </w:pPr>
    </w:p>
    <w:p w14:paraId="51373993" w14:textId="77777777" w:rsidR="00120E4A" w:rsidRDefault="00120E4A" w:rsidP="00120E4A">
      <w:pPr>
        <w:rPr>
          <w:lang w:val="es-MX"/>
        </w:rPr>
      </w:pPr>
    </w:p>
    <w:p w14:paraId="4EA891D2" w14:textId="77777777" w:rsidR="00120E4A" w:rsidRPr="00F13799" w:rsidRDefault="00120E4A" w:rsidP="00120E4A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lang w:val="es-MX"/>
        </w:rPr>
        <w:t xml:space="preserve">DESCRIPCIÓN </w:t>
      </w: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Y CONTENIDO DEL MANUAL</w:t>
      </w:r>
    </w:p>
    <w:p w14:paraId="33EF01D4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manual técnico del sistema contiene la información relevante acerca del funcionamiento de la página y su estructura:</w:t>
      </w:r>
    </w:p>
    <w:p w14:paraId="7325E200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F5C1EDA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C18469E" w14:textId="77777777" w:rsidR="00120E4A" w:rsidRPr="00F13799" w:rsidRDefault="00120E4A" w:rsidP="00120E4A">
      <w:pPr>
        <w:ind w:right="-568"/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i/>
          <w:sz w:val="24"/>
          <w:szCs w:val="24"/>
          <w:lang w:val="es-MX"/>
        </w:rPr>
        <w:t>TABLA DE CONTENIDO</w:t>
      </w:r>
    </w:p>
    <w:p w14:paraId="2A5A08CC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Propósito</w:t>
      </w:r>
    </w:p>
    <w:p w14:paraId="5B103514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Alcance</w:t>
      </w:r>
    </w:p>
    <w:p w14:paraId="17D1183C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Definiciones importantes</w:t>
      </w:r>
    </w:p>
    <w:p w14:paraId="4B9B72B7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Conceptos Generales</w:t>
      </w:r>
    </w:p>
    <w:p w14:paraId="258CA3CF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Instalación y configuración</w:t>
      </w:r>
    </w:p>
    <w:p w14:paraId="1F750110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Requisitos generales pre-instalación </w:t>
      </w:r>
    </w:p>
    <w:p w14:paraId="66B67384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Lista de contactos técnicos</w:t>
      </w:r>
    </w:p>
    <w:p w14:paraId="007A6B58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</w:p>
    <w:p w14:paraId="7374C105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611DC38B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4DE39213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Configuración de puertos</w:t>
      </w:r>
    </w:p>
    <w:p w14:paraId="2E67AFEE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Uso del programa</w:t>
      </w:r>
    </w:p>
    <w:p w14:paraId="5AD50CCF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MySQL Workbench</w:t>
      </w:r>
    </w:p>
    <w:p w14:paraId="3A5948C0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0E48C8A4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945FBB8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</w:t>
      </w:r>
    </w:p>
    <w:p w14:paraId="2CD687E7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3D287C63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5538C924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NetBeans</w:t>
      </w:r>
    </w:p>
    <w:p w14:paraId="7E89487C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73AEB827" w14:textId="77777777" w:rsidR="00120E4A" w:rsidRPr="00F13799" w:rsidRDefault="00120E4A" w:rsidP="007C017D">
      <w:pPr>
        <w:pStyle w:val="Prrafodelista"/>
        <w:numPr>
          <w:ilvl w:val="3"/>
          <w:numId w:val="1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0DB9ACB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Descripción de módulos </w:t>
      </w:r>
    </w:p>
    <w:p w14:paraId="53CE2381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Módulo Acciones</w:t>
      </w:r>
    </w:p>
    <w:p w14:paraId="2634E9D3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Módulo de registros </w:t>
      </w:r>
    </w:p>
    <w:p w14:paraId="56FB14F3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Módulo Tablas </w:t>
      </w:r>
    </w:p>
    <w:p w14:paraId="795F8B2F" w14:textId="77777777" w:rsidR="00120E4A" w:rsidRPr="00F13799" w:rsidRDefault="00120E4A" w:rsidP="00120E4A">
      <w:pPr>
        <w:pStyle w:val="Prrafodelista"/>
        <w:numPr>
          <w:ilvl w:val="0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Diccionario de datos</w:t>
      </w:r>
    </w:p>
    <w:p w14:paraId="616B9344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Modelo entidad relación</w:t>
      </w:r>
    </w:p>
    <w:p w14:paraId="76FD8805" w14:textId="77777777" w:rsidR="00120E4A" w:rsidRPr="00F13799" w:rsidRDefault="00120E4A" w:rsidP="00120E4A">
      <w:pPr>
        <w:pStyle w:val="Prrafodelista"/>
        <w:numPr>
          <w:ilvl w:val="1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Bases de datos</w:t>
      </w:r>
    </w:p>
    <w:p w14:paraId="77580C5E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7DF695D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0D9C7F7" w14:textId="77777777" w:rsidR="00120E4A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DD90487" w14:textId="77777777" w:rsidR="00120E4A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98F98EA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4EA3C19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91064EB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 xml:space="preserve">PROPOSITO </w:t>
      </w:r>
    </w:p>
    <w:p w14:paraId="34FC8368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propósito de este documento es explicar detalladamente el funcionamiento interno de nuestro aplicativo, con el fin de ayudar al administrador a entender y manejar el sistema de manera más eficiente y segura posible.</w:t>
      </w:r>
    </w:p>
    <w:p w14:paraId="564A062B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todos los casos, este manual proporcionará una guía para las principales actividades técnicas del sistema </w:t>
      </w: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KYUKEISHO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en la administración del local.</w:t>
      </w:r>
    </w:p>
    <w:p w14:paraId="70DB9435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2D1A75F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 xml:space="preserve">ALCANCE </w:t>
      </w:r>
    </w:p>
    <w:p w14:paraId="300EB39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documento permitirá la fácil comprensión del sistema y explicar las funciones de cada elemento en el aplicativo web. A demás de proporcionar la información necesaria, documentación, etc.</w:t>
      </w:r>
    </w:p>
    <w:p w14:paraId="3F0B832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documento permitirá tanto a clientes internos y externos del área de tecnología conocer acerca del funcionamiento del sistema.</w:t>
      </w:r>
    </w:p>
    <w:p w14:paraId="37B3B2A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3D9AD0E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DEFINICIONES IMPORTANTES</w:t>
      </w:r>
    </w:p>
    <w:p w14:paraId="50D09347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Conceptos generales:</w:t>
      </w:r>
    </w:p>
    <w:p w14:paraId="6CAEF68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Sistema: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Un Sistema es un conjunto de partes que están integradas con el propósito de lograr un objetivo.</w:t>
      </w:r>
    </w:p>
    <w:p w14:paraId="0F34ED9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Web: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Java es un lenguaje de programación y una plataforma informática comercializada por primera vez en 1995 por Sun Microsystems. Hay muchas aplicaciones y sitios web que no funcionarán a menos que tenga Java instalado y cada día se crean más. Java es rápido, seguro y fiable.</w:t>
      </w:r>
    </w:p>
    <w:p w14:paraId="7C8C8602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BD: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 una colección de información organizada de forma que un programa de ordenador pueda seleccionar rápidamente los fragmentos de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necesite. Una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 un sistema de archivos electrónico. Las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bases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tradicionales se organizan por campos, registros y archivos.</w:t>
      </w:r>
    </w:p>
    <w:p w14:paraId="35FE0319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MySQL: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 un manejador de Bases de Datos, el cual permite múltiples hilos y múltiples usuarios, fue desarrollado como software libre.</w:t>
      </w:r>
    </w:p>
    <w:p w14:paraId="6CC9A009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Git: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14:paraId="0E0D5DD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Apache: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es un servidor web HTTP de código abierto.</w:t>
      </w:r>
    </w:p>
    <w:p w14:paraId="31D5388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</w:rPr>
        <w:t>Xampp: es un servidor independiente de plataforma, software libre, que consiste principalmente en la base de datos MySQL, el servidor Web Apache y los intérpretes para lenguajes de script: PHP y Perl.</w:t>
      </w:r>
    </w:p>
    <w:p w14:paraId="5BE55FF7" w14:textId="7857B6B1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808AA0C" w14:textId="5F70710A" w:rsidR="008D2510" w:rsidRDefault="008D2510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7AD6EF0" w14:textId="77777777" w:rsidR="008D2510" w:rsidRPr="00F13799" w:rsidRDefault="008D2510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99F5BED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INSTALACIÓN Y CONFIGURACIÓN</w:t>
      </w:r>
    </w:p>
    <w:p w14:paraId="41965AB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el correcto funcionamiento del sistema es necesario instalar algunos programas previamente, algunos de estos son:</w:t>
      </w:r>
    </w:p>
    <w:p w14:paraId="40238449" w14:textId="77777777" w:rsidR="00120E4A" w:rsidRPr="00F13799" w:rsidRDefault="00120E4A" w:rsidP="00120E4A">
      <w:pPr>
        <w:pStyle w:val="Prrafodelista"/>
        <w:numPr>
          <w:ilvl w:val="4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</w:p>
    <w:p w14:paraId="2D96C1E2" w14:textId="77777777" w:rsidR="00120E4A" w:rsidRPr="00F13799" w:rsidRDefault="00120E4A" w:rsidP="00120E4A">
      <w:pPr>
        <w:pStyle w:val="Prrafodelista"/>
        <w:numPr>
          <w:ilvl w:val="4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MySQL </w:t>
      </w:r>
    </w:p>
    <w:p w14:paraId="0B98BB05" w14:textId="77777777" w:rsidR="00120E4A" w:rsidRPr="00F13799" w:rsidRDefault="00120E4A" w:rsidP="00120E4A">
      <w:pPr>
        <w:pStyle w:val="Prrafodelista"/>
        <w:numPr>
          <w:ilvl w:val="4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SQL</w:t>
      </w:r>
    </w:p>
    <w:p w14:paraId="7D4B5FF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FAD8CED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Requisitos generales pre-instalación</w:t>
      </w:r>
    </w:p>
    <w:p w14:paraId="50044639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Los requisitos de pre-instalación son los siguientes:</w:t>
      </w:r>
    </w:p>
    <w:p w14:paraId="4F06E8A6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Tener un computador de 64bits y 1T</w:t>
      </w:r>
    </w:p>
    <w:p w14:paraId="57181061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Lista de contactos técnicos</w:t>
      </w:r>
    </w:p>
    <w:p w14:paraId="51393E8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Andrés Olaya (Técnico Software) tel:321xxxxxxx</w:t>
      </w:r>
    </w:p>
    <w:p w14:paraId="1C21242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Anderson Quirós (Técnico Software) tel:312xxxxxx</w:t>
      </w:r>
    </w:p>
    <w:p w14:paraId="3E74B4D9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Vladimir Buitrago (Técnico Software)</w:t>
      </w:r>
    </w:p>
    <w:p w14:paraId="1E4ACA0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Ángela Rozo (Técnico Software)</w:t>
      </w:r>
    </w:p>
    <w:p w14:paraId="3634C57C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</w:p>
    <w:p w14:paraId="2188EB35" w14:textId="77777777" w:rsidR="00120E4A" w:rsidRPr="00F13799" w:rsidRDefault="00120E4A" w:rsidP="00120E4A">
      <w:pPr>
        <w:pStyle w:val="Prrafodelista"/>
        <w:numPr>
          <w:ilvl w:val="3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1CB41CD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la instalación de este programa es necesario ir al siguiente enlace (</w:t>
      </w:r>
      <w:hyperlink r:id="rId6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</w:rPr>
          <w:t>https://www.apachefriends.org/es/index.html</w:t>
        </w:r>
      </w:hyperlink>
      <w:r w:rsidRPr="00F13799">
        <w:rPr>
          <w:rFonts w:ascii="Times New Roman" w:hAnsi="Times New Roman" w:cs="Times New Roman"/>
          <w:sz w:val="24"/>
          <w:szCs w:val="24"/>
          <w:lang w:val="es-MX"/>
        </w:rPr>
        <w:t>) el cual nos dirigirá a la página oficial de Xampp para descargar el programa.</w:t>
      </w:r>
    </w:p>
    <w:p w14:paraId="44C2E34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3961B13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5287203B" wp14:editId="24EC5086">
            <wp:extent cx="5760720" cy="936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5A2E" w14:textId="77777777" w:rsidR="00120E4A" w:rsidRPr="00F13799" w:rsidRDefault="00120E4A" w:rsidP="00120E4A">
      <w:pPr>
        <w:pStyle w:val="Prrafodelista"/>
        <w:numPr>
          <w:ilvl w:val="3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06256BF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proceso de instalación de XAMPP es muy sencillo y rápido.</w:t>
      </w:r>
    </w:p>
    <w:p w14:paraId="64AC4AC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Una vez que XAMPP se encuentre instalado en su procesador local, procede como un servidor local o localhost.</w:t>
      </w:r>
    </w:p>
    <w:p w14:paraId="40BDC94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sistema domina herramientas como Apache, MYSQL, PHP y Perl.</w:t>
      </w:r>
    </w:p>
    <w:p w14:paraId="4BDE79FC" w14:textId="77777777" w:rsidR="00120E4A" w:rsidRPr="00F13799" w:rsidRDefault="00120E4A" w:rsidP="00120E4A">
      <w:pPr>
        <w:pStyle w:val="Prrafodelista"/>
        <w:numPr>
          <w:ilvl w:val="3"/>
          <w:numId w:val="2"/>
        </w:num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Configuración de puertos</w:t>
      </w:r>
    </w:p>
    <w:p w14:paraId="30FA9B4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que este programa funcione correctamente es necesario y fundamental configurar los puertos de apache, MySQL y de 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tomcast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924C24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En la siguiente imagen se muestra en donde se puede acceder al documento para configurar el puerto.</w:t>
      </w:r>
    </w:p>
    <w:p w14:paraId="323CCC9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181B7A9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bookmarkStart w:id="1" w:name="_GoBack"/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18D9FD66" wp14:editId="7DDAE7ED">
            <wp:extent cx="5425106" cy="3666227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932" cy="36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86FC36F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Al hacer clic en el botón “config” debemos seleccionar la opción “Apache (httpd. conf)” mostrado en la anterior imagen y accederemos al siguiente documento:</w:t>
      </w:r>
    </w:p>
    <w:p w14:paraId="02A9488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350164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52005FF0" wp14:editId="736D694E">
            <wp:extent cx="5348378" cy="7306310"/>
            <wp:effectExtent l="0" t="0" r="508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315" cy="73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1E6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BBE45A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D821BE3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7374AA9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DC1DFA9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71AE5133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76E069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2FEB806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0E6A5B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En este documento debemos buscar la palabra listen como se muestra en la siguiente imagen:</w:t>
      </w:r>
    </w:p>
    <w:p w14:paraId="0B70D1D3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22E4BC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476DBD7C" wp14:editId="580B2A78">
            <wp:extent cx="5426015" cy="1362710"/>
            <wp:effectExtent l="0" t="0" r="381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705" cy="13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0C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BDA624F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Y deberemos cambiar el numero 8888 por 8080, en caso de que este no funcione se deberá cambiar a 90.</w:t>
      </w:r>
    </w:p>
    <w:p w14:paraId="43FA488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configurar el puerto de MySQL se hace de la misma manera solo que la opción de configuración de puerto sale con un nombre diferente. A continuación, una imagen para dar un ejemplo.</w:t>
      </w:r>
    </w:p>
    <w:p w14:paraId="73BCC54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BE9CA2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3F691110" wp14:editId="3CC079FD">
            <wp:extent cx="5400136" cy="2091028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057" cy="21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0AF9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6F7B824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Uso del programa</w:t>
      </w:r>
    </w:p>
    <w:p w14:paraId="08601413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activar los puertos se debe dar clic en la opción “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start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>”</w:t>
      </w:r>
    </w:p>
    <w:p w14:paraId="68EECBF5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D.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MySQL WorkbenchSQL</w:t>
      </w:r>
    </w:p>
    <w:p w14:paraId="2C13528B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E</w:t>
      </w:r>
    </w:p>
    <w:p w14:paraId="7C525E7B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i.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Instalación</w:t>
      </w:r>
    </w:p>
    <w:p w14:paraId="7EFF9987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instalar este programa debeos dirigirnos a la página de SQL y descargar el archivo</w:t>
      </w:r>
    </w:p>
    <w:p w14:paraId="2EB1D232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ejecutable para instalarlo en nuestro computador.</w:t>
      </w:r>
    </w:p>
    <w:p w14:paraId="76D98F45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F13799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12" w:history="1">
        <w:r w:rsidRPr="00DE454E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https://dev.mysql.com/downloads/</w:t>
        </w:r>
      </w:hyperlink>
    </w:p>
    <w:p w14:paraId="135A325F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ii</w:t>
      </w:r>
      <w:proofErr w:type="spellEnd"/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Características</w:t>
      </w:r>
    </w:p>
    <w:p w14:paraId="064B13FF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iii</w:t>
      </w:r>
      <w:proofErr w:type="spellEnd"/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Uso del programa</w:t>
      </w:r>
    </w:p>
    <w:p w14:paraId="094ADAEF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SQL es un leguaje para programación y creación de bases de datos, MySQL es un IDE el</w:t>
      </w:r>
    </w:p>
    <w:p w14:paraId="17BDA645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cual nos permite editar de una manera más amigable de programar y esto le permite al</w:t>
      </w:r>
    </w:p>
    <w:p w14:paraId="61A05552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desarrollador visualizar los errores y problemas de su modelo de bases de </w:t>
      </w:r>
      <w:r w:rsidRPr="00F01796">
        <w:rPr>
          <w:rFonts w:ascii="Times New Roman" w:hAnsi="Times New Roman" w:cs="Times New Roman"/>
          <w:sz w:val="24"/>
          <w:szCs w:val="24"/>
          <w:lang w:val="es-MX"/>
        </w:rPr>
        <w:t>datos. MySQL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Workbench</w:t>
      </w:r>
    </w:p>
    <w:p w14:paraId="5EF603BA" w14:textId="77777777" w:rsidR="00120E4A" w:rsidRPr="00F13799" w:rsidRDefault="00120E4A" w:rsidP="00120E4A">
      <w:pPr>
        <w:pStyle w:val="Prrafodelista"/>
        <w:numPr>
          <w:ilvl w:val="0"/>
          <w:numId w:val="4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1EF9E7B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instalar este programa debeos dirigirnos a la página de SQL y descargar el archivo ejecutable para instalarlo en nuestro computador.</w:t>
      </w:r>
    </w:p>
    <w:p w14:paraId="743B159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13799">
        <w:rPr>
          <w:rFonts w:ascii="Times New Roman" w:hAnsi="Times New Roman" w:cs="Times New Roman"/>
          <w:i/>
          <w:sz w:val="24"/>
          <w:szCs w:val="24"/>
          <w:lang w:val="en-US"/>
        </w:rPr>
        <w:t>Link:</w:t>
      </w:r>
      <w:r w:rsidRPr="00F1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https://dev.mysql.com/downloads/</w:t>
        </w:r>
      </w:hyperlink>
    </w:p>
    <w:p w14:paraId="19B85850" w14:textId="77777777" w:rsidR="00120E4A" w:rsidRPr="00F13799" w:rsidRDefault="00120E4A" w:rsidP="00120E4A">
      <w:pPr>
        <w:pStyle w:val="Prrafodelista"/>
        <w:numPr>
          <w:ilvl w:val="0"/>
          <w:numId w:val="3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5020C4B6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SQL es un leguaje para programación y creación de bases de datos, MySQL es un IDE el cual nos permite editar de una manera más amigable de programar y esto le permite al desarrollador visualizar los errores y problemas de su modelo de bases de datos.</w:t>
      </w:r>
    </w:p>
    <w:p w14:paraId="1427572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4484A1D" w14:textId="77777777" w:rsidR="00120E4A" w:rsidRPr="00F13799" w:rsidRDefault="00120E4A" w:rsidP="00120E4A">
      <w:pPr>
        <w:pStyle w:val="Prrafodelista"/>
        <w:numPr>
          <w:ilvl w:val="1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</w:t>
      </w:r>
    </w:p>
    <w:p w14:paraId="2450228A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3149C01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instalar Java se ingresa al link: </w:t>
      </w:r>
      <w:hyperlink r:id="rId14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</w:rPr>
          <w:t>https://www.java.com/es/download/</w:t>
        </w:r>
      </w:hyperlink>
      <w:r w:rsidRPr="00F13799">
        <w:rPr>
          <w:rFonts w:ascii="Times New Roman" w:hAnsi="Times New Roman" w:cs="Times New Roman"/>
          <w:sz w:val="24"/>
          <w:szCs w:val="24"/>
        </w:rPr>
        <w:t>, luego de que el programa se descargue debemos ejecutarlo.</w:t>
      </w:r>
    </w:p>
    <w:p w14:paraId="755B999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Se iniciará el proceso de instalación. Haga clic en el botón Instalar para aceptar los términos de la licencia y continuar con la instalación.</w:t>
      </w:r>
    </w:p>
    <w:p w14:paraId="561FD7C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3F14BD52" wp14:editId="19AFC789">
            <wp:extent cx="3857625" cy="2912110"/>
            <wp:effectExtent l="0" t="0" r="9525" b="2540"/>
            <wp:docPr id="4" name="Imagen 4" descr="https://www.java.com/ga/images/es/java_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.com/ga/images/es/java_welcom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91E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7737971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Se abrirán varios cuadros de diálogo con información para completar las últimas etapas del proceso de instalación; haga clic en Cerrar en el último cuadro de diálogo. Con esta acción se completará el proceso de instalación de Java.</w:t>
      </w:r>
    </w:p>
    <w:p w14:paraId="2AAB4CB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8AA740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078696F5" wp14:editId="5159F3B8">
            <wp:extent cx="3857625" cy="2912110"/>
            <wp:effectExtent l="0" t="0" r="9525" b="2540"/>
            <wp:docPr id="9" name="Imagen 9" descr="https://www.java.com/ga/images/es/java_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ava.com/ga/images/es/java_finis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F3D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D63EA34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142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6D1C8CB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ofrece toda la funcionalidad de un lenguaje potente, pero sin las características menos usadas y más confusas de éstos.</w:t>
      </w:r>
    </w:p>
    <w:p w14:paraId="7B4FB27A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reduce en un 50% los errores más comunes de programación con lenguajes como C y C++ al eliminar muchas de las características de éstos, entre las que destacan:</w:t>
      </w:r>
    </w:p>
    <w:p w14:paraId="3B7EFCB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11B1BED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aritmética de punteros</w:t>
      </w:r>
    </w:p>
    <w:p w14:paraId="6AF3071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no existen referencias</w:t>
      </w:r>
    </w:p>
    <w:p w14:paraId="0863ADB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registros (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struct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30AF28E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definición de tipos (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typedef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0608259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macros (#define)</w:t>
      </w:r>
    </w:p>
    <w:p w14:paraId="0196592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necesidad de liberar memoria (free)</w:t>
      </w:r>
    </w:p>
    <w:p w14:paraId="7FE65A4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322F37F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Además, el intérprete completo de Java que hay en este momento es muy pequeño, solamente ocupa 215 Kb de RAM.</w:t>
      </w:r>
    </w:p>
    <w:p w14:paraId="2EE4251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16F5739" w14:textId="77777777" w:rsidR="00120E4A" w:rsidRPr="00F13799" w:rsidRDefault="00120E4A" w:rsidP="00120E4A">
      <w:pPr>
        <w:pStyle w:val="Prrafodelista"/>
        <w:numPr>
          <w:ilvl w:val="5"/>
          <w:numId w:val="1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NetBeans</w:t>
      </w:r>
    </w:p>
    <w:p w14:paraId="2771C8DA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284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53330DF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</w:rPr>
        <w:t xml:space="preserve">Para la instalación de NetBeans es necesario tener JDK de java instalado e </w:t>
      </w:r>
      <w:proofErr w:type="gramStart"/>
      <w:r w:rsidRPr="00F13799">
        <w:rPr>
          <w:rFonts w:ascii="Times New Roman" w:hAnsi="Times New Roman" w:cs="Times New Roman"/>
          <w:sz w:val="24"/>
          <w:szCs w:val="24"/>
        </w:rPr>
        <w:t>instalar  el</w:t>
      </w:r>
      <w:proofErr w:type="gramEnd"/>
      <w:r w:rsidRPr="00F13799">
        <w:rPr>
          <w:rFonts w:ascii="Times New Roman" w:hAnsi="Times New Roman" w:cs="Times New Roman"/>
          <w:sz w:val="24"/>
          <w:szCs w:val="24"/>
        </w:rPr>
        <w:t xml:space="preserve"> archivo ejecutable del programa en el siguiente </w:t>
      </w:r>
      <w:r w:rsidRPr="00F13799">
        <w:rPr>
          <w:rFonts w:ascii="Times New Roman" w:hAnsi="Times New Roman" w:cs="Times New Roman"/>
          <w:i/>
          <w:sz w:val="24"/>
          <w:szCs w:val="24"/>
        </w:rPr>
        <w:t xml:space="preserve">link: </w:t>
      </w:r>
      <w:hyperlink r:id="rId17" w:history="1">
        <w:r w:rsidRPr="00F13799">
          <w:rPr>
            <w:rStyle w:val="Hipervnculo"/>
            <w:rFonts w:ascii="Times New Roman" w:hAnsi="Times New Roman" w:cs="Times New Roman"/>
            <w:i/>
            <w:sz w:val="24"/>
            <w:szCs w:val="24"/>
          </w:rPr>
          <w:t>https://netbeans.org/downloads/8.0.1/?pagelang=es</w:t>
        </w:r>
      </w:hyperlink>
    </w:p>
    <w:p w14:paraId="68AAA51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</w:rPr>
      </w:pPr>
    </w:p>
    <w:p w14:paraId="758D217F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02E7B4F6" wp14:editId="0E15F00D">
            <wp:extent cx="5194407" cy="2263140"/>
            <wp:effectExtent l="0" t="0" r="635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212" cy="22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0EC8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i/>
          <w:sz w:val="24"/>
          <w:szCs w:val="24"/>
          <w:lang w:val="es-MX"/>
        </w:rPr>
      </w:pPr>
    </w:p>
    <w:p w14:paraId="5482DC0E" w14:textId="77777777" w:rsidR="00120E4A" w:rsidRPr="00F13799" w:rsidRDefault="00120E4A" w:rsidP="00120E4A">
      <w:pPr>
        <w:pStyle w:val="Prrafodelista"/>
        <w:numPr>
          <w:ilvl w:val="2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3B40F74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Proporciona una base modular y extensible para el desarrollo de aplicaciones, la Plataforma NetBeans.</w:t>
      </w:r>
    </w:p>
    <w:p w14:paraId="465B31BD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Esta plataforma incluye servicios para el control del interfaz de usuario, la configuración, el almacenamiento, las ventanas, etc. El IDE está desarrollado con la misma metodología </w:t>
      </w:r>
      <w:r w:rsidRPr="00F01796">
        <w:rPr>
          <w:rFonts w:ascii="Times New Roman" w:hAnsi="Times New Roman" w:cs="Times New Roman"/>
          <w:sz w:val="24"/>
          <w:szCs w:val="24"/>
          <w:lang w:val="es-MX"/>
        </w:rPr>
        <w:t>modular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, por lo que puede extenderse incluyendo módulos con funcionalidades determinadas.</w:t>
      </w:r>
    </w:p>
    <w:p w14:paraId="338FFC6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Aunque está ideado para el desarrollo Java, permite el desarrollo en otros lenguajes, como PHP o Python, mediante paquetes adicionales.</w:t>
      </w:r>
    </w:p>
    <w:p w14:paraId="35D39021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4.1 Instalación de Xampp</w:t>
      </w:r>
    </w:p>
    <w:p w14:paraId="104D141D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instalar </w:t>
      </w:r>
      <w:proofErr w:type="spellStart"/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  <w:proofErr w:type="spellEnd"/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debemos ir a la página oficial de Xampp para descargar el archivo .exe que es el archivo ejecutable que nos permitirá instalar el programa en el computador </w:t>
      </w:r>
    </w:p>
    <w:p w14:paraId="78095301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137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Link: </w:t>
      </w:r>
      <w:hyperlink r:id="rId19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https://www.apachefriends.org/es/index.html</w:t>
        </w:r>
      </w:hyperlink>
    </w:p>
    <w:p w14:paraId="18C24F97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1742201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DESCRIPCIÓN DE MÓDULOS</w:t>
      </w:r>
    </w:p>
    <w:p w14:paraId="0F496B84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4.1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Acciones</w:t>
      </w:r>
    </w:p>
    <w:p w14:paraId="0EAE50D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contiene dos acciones una de las cuales corresponde a la del administrador la cual está reservada para el dueño o encargado del local de videojuegos.</w:t>
      </w:r>
    </w:p>
    <w:p w14:paraId="50601030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La segunda es el del usuario la cual le permitirá al usuario seleccionar, ver, comprar y apartar los productos que más le gusten, así como apartar citas para ir a una de las tiendas de Xbox y jugar en la consola que sea de su preferencia.</w:t>
      </w:r>
    </w:p>
    <w:p w14:paraId="1059D13D" w14:textId="77777777" w:rsidR="00120E4A" w:rsidRPr="00F13799" w:rsidRDefault="00120E4A" w:rsidP="00120E4A">
      <w:pPr>
        <w:pStyle w:val="Prrafodelista"/>
        <w:ind w:left="-142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4.2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de registros </w:t>
      </w:r>
    </w:p>
    <w:p w14:paraId="60BCD5CB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permite al administrador visualizar, crear, eliminar o editar tanto los usuarios como los productos que ofrece su tienda.</w:t>
      </w:r>
    </w:p>
    <w:p w14:paraId="4762B545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30D100D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4.3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Tablas </w:t>
      </w:r>
    </w:p>
    <w:p w14:paraId="5D192937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permitirá consultar códigos de productos, personas y citas en las tablas de referencia que hay en la herramienta.</w:t>
      </w:r>
    </w:p>
    <w:p w14:paraId="294F1446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9C98D7B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4458F89" w14:textId="7777777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BA04B2C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F7086A3" w14:textId="77777777" w:rsidR="00120E4A" w:rsidRPr="00F13799" w:rsidRDefault="00120E4A" w:rsidP="00120E4A">
      <w:pPr>
        <w:pStyle w:val="Prrafodelista"/>
        <w:numPr>
          <w:ilvl w:val="0"/>
          <w:numId w:val="2"/>
        </w:numPr>
        <w:ind w:left="0" w:right="-568" w:firstLine="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DICCIONARIO DE DATOS</w:t>
      </w:r>
    </w:p>
    <w:p w14:paraId="4AEA0922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diccionario de datos esta realizado general mente para aclarar o mostrar las tablas, campos, tipos de datos, y demás especificaciones de la base de datos, esto nos permite tener un mayor entendimiento de la base de datos en cuestión y de llevar un orden.</w:t>
      </w:r>
    </w:p>
    <w:p w14:paraId="0F6D492D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7AA6DC6B" wp14:editId="6E62E077">
            <wp:extent cx="5400040" cy="6907789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056F" w14:textId="77777777" w:rsidR="00120E4A" w:rsidRPr="00F13799" w:rsidRDefault="00120E4A" w:rsidP="00120E4A">
      <w:pPr>
        <w:pStyle w:val="Prrafodelista"/>
        <w:numPr>
          <w:ilvl w:val="1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Modelo entidad relación</w:t>
      </w:r>
    </w:p>
    <w:p w14:paraId="18E6551C" w14:textId="57D287A7" w:rsidR="00120E4A" w:rsidRDefault="00120E4A" w:rsidP="00120E4A">
      <w:pPr>
        <w:pStyle w:val="Prrafodelista"/>
        <w:ind w:left="0" w:right="-568"/>
        <w:rPr>
          <w:rFonts w:ascii="Times New Roman" w:hAnsi="Times New Roman" w:cs="Times New Roman"/>
          <w:noProof/>
          <w:sz w:val="24"/>
          <w:szCs w:val="24"/>
          <w:lang w:val="es-419" w:eastAsia="es-419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Cuando se utiliza una base de datos para gestionar información, se está plasmando una parte del mundo real en una serie de tablas, registros y campos ubicados en un ordenador; creándose un modelo parcial de la realidad. Antes de crear físicamente estas tablas en el ordenador se debe realizar un modelo de datos.</w:t>
      </w: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t xml:space="preserve"> </w:t>
      </w:r>
    </w:p>
    <w:p w14:paraId="42AB02E3" w14:textId="77777777" w:rsidR="008D2510" w:rsidRPr="00F13799" w:rsidRDefault="008D2510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75BC84C" w14:textId="77777777" w:rsidR="00120E4A" w:rsidRPr="00F13799" w:rsidRDefault="00120E4A" w:rsidP="00120E4A">
      <w:pPr>
        <w:pStyle w:val="Prrafodelista"/>
        <w:numPr>
          <w:ilvl w:val="1"/>
          <w:numId w:val="2"/>
        </w:numPr>
        <w:ind w:left="0" w:right="-568" w:firstLine="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Bases de datos</w:t>
      </w:r>
    </w:p>
    <w:p w14:paraId="771FDD21" w14:textId="77777777" w:rsidR="00120E4A" w:rsidRPr="00F13799" w:rsidRDefault="00120E4A" w:rsidP="00120E4A">
      <w:pPr>
        <w:pStyle w:val="Prrafodelista"/>
        <w:ind w:left="0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Las bases de datos son el producto de la necesidad humana de almacenar la información, es decir, de preservarla contra el tiempo y el deterioro, para poder acudir a ella posteriormente.</w:t>
      </w:r>
    </w:p>
    <w:p w14:paraId="1C732CCF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F822B1"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624A2F23" wp14:editId="52FF3FEF">
            <wp:extent cx="5400040" cy="3540502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B162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8C3A836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7518EE84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883220E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9BE66B3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60F4F9C5" w14:textId="77777777" w:rsidR="00282203" w:rsidRDefault="007C017D"/>
    <w:sectPr w:rsidR="00282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6A8D"/>
    <w:multiLevelType w:val="hybridMultilevel"/>
    <w:tmpl w:val="3FDE7646"/>
    <w:lvl w:ilvl="0" w:tplc="580A000F">
      <w:start w:val="1"/>
      <w:numFmt w:val="decimal"/>
      <w:lvlText w:val="%1."/>
      <w:lvlJc w:val="left"/>
      <w:pPr>
        <w:ind w:left="180" w:hanging="360"/>
      </w:pPr>
    </w:lvl>
    <w:lvl w:ilvl="1" w:tplc="580A0019">
      <w:start w:val="1"/>
      <w:numFmt w:val="lowerLetter"/>
      <w:lvlText w:val="%2."/>
      <w:lvlJc w:val="left"/>
      <w:pPr>
        <w:ind w:left="900" w:hanging="360"/>
      </w:pPr>
    </w:lvl>
    <w:lvl w:ilvl="2" w:tplc="580A001B">
      <w:start w:val="1"/>
      <w:numFmt w:val="lowerRoman"/>
      <w:lvlText w:val="%3."/>
      <w:lvlJc w:val="right"/>
      <w:pPr>
        <w:ind w:left="1620" w:hanging="180"/>
      </w:pPr>
    </w:lvl>
    <w:lvl w:ilvl="3" w:tplc="580A000F">
      <w:start w:val="1"/>
      <w:numFmt w:val="decimal"/>
      <w:lvlText w:val="%4."/>
      <w:lvlJc w:val="left"/>
      <w:pPr>
        <w:ind w:left="2340" w:hanging="360"/>
      </w:pPr>
    </w:lvl>
    <w:lvl w:ilvl="4" w:tplc="A0D2140C"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5" w:tplc="C2EEC24C">
      <w:start w:val="3"/>
      <w:numFmt w:val="upperLetter"/>
      <w:lvlText w:val="%6."/>
      <w:lvlJc w:val="left"/>
      <w:pPr>
        <w:ind w:left="3960" w:hanging="360"/>
      </w:pPr>
      <w:rPr>
        <w:rFonts w:hint="default"/>
        <w:b/>
        <w:bCs/>
      </w:rPr>
    </w:lvl>
    <w:lvl w:ilvl="6" w:tplc="580A000F" w:tentative="1">
      <w:start w:val="1"/>
      <w:numFmt w:val="decimal"/>
      <w:lvlText w:val="%7."/>
      <w:lvlJc w:val="left"/>
      <w:pPr>
        <w:ind w:left="4500" w:hanging="360"/>
      </w:pPr>
    </w:lvl>
    <w:lvl w:ilvl="7" w:tplc="580A0019" w:tentative="1">
      <w:start w:val="1"/>
      <w:numFmt w:val="lowerLetter"/>
      <w:lvlText w:val="%8."/>
      <w:lvlJc w:val="left"/>
      <w:pPr>
        <w:ind w:left="5220" w:hanging="360"/>
      </w:pPr>
    </w:lvl>
    <w:lvl w:ilvl="8" w:tplc="580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FDE6E80"/>
    <w:multiLevelType w:val="hybridMultilevel"/>
    <w:tmpl w:val="3C7A79EC"/>
    <w:lvl w:ilvl="0" w:tplc="711CC1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B08677A6">
      <w:start w:val="1"/>
      <w:numFmt w:val="lowerLetter"/>
      <w:lvlText w:val="%2."/>
      <w:lvlJc w:val="left"/>
      <w:pPr>
        <w:ind w:left="540" w:hanging="360"/>
      </w:pPr>
      <w:rPr>
        <w:rFonts w:hint="default"/>
        <w:b/>
        <w:bCs/>
      </w:rPr>
    </w:lvl>
    <w:lvl w:ilvl="2" w:tplc="E3E6A866">
      <w:start w:val="1"/>
      <w:numFmt w:val="lowerRoman"/>
      <w:lvlText w:val="%3."/>
      <w:lvlJc w:val="right"/>
      <w:pPr>
        <w:ind w:left="1260" w:hanging="180"/>
      </w:pPr>
      <w:rPr>
        <w:b/>
        <w:bCs/>
      </w:rPr>
    </w:lvl>
    <w:lvl w:ilvl="3" w:tplc="580A000F">
      <w:start w:val="1"/>
      <w:numFmt w:val="decimal"/>
      <w:lvlText w:val="%4."/>
      <w:lvlJc w:val="left"/>
      <w:pPr>
        <w:ind w:left="1980" w:hanging="360"/>
      </w:pPr>
    </w:lvl>
    <w:lvl w:ilvl="4" w:tplc="580A0019" w:tentative="1">
      <w:start w:val="1"/>
      <w:numFmt w:val="lowerLetter"/>
      <w:lvlText w:val="%5."/>
      <w:lvlJc w:val="left"/>
      <w:pPr>
        <w:ind w:left="2700" w:hanging="360"/>
      </w:pPr>
    </w:lvl>
    <w:lvl w:ilvl="5" w:tplc="580A001B" w:tentative="1">
      <w:start w:val="1"/>
      <w:numFmt w:val="lowerRoman"/>
      <w:lvlText w:val="%6."/>
      <w:lvlJc w:val="right"/>
      <w:pPr>
        <w:ind w:left="3420" w:hanging="180"/>
      </w:pPr>
    </w:lvl>
    <w:lvl w:ilvl="6" w:tplc="580A000F" w:tentative="1">
      <w:start w:val="1"/>
      <w:numFmt w:val="decimal"/>
      <w:lvlText w:val="%7."/>
      <w:lvlJc w:val="left"/>
      <w:pPr>
        <w:ind w:left="4140" w:hanging="360"/>
      </w:pPr>
    </w:lvl>
    <w:lvl w:ilvl="7" w:tplc="580A0019" w:tentative="1">
      <w:start w:val="1"/>
      <w:numFmt w:val="lowerLetter"/>
      <w:lvlText w:val="%8."/>
      <w:lvlJc w:val="left"/>
      <w:pPr>
        <w:ind w:left="4860" w:hanging="360"/>
      </w:pPr>
    </w:lvl>
    <w:lvl w:ilvl="8" w:tplc="580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6EE87FFD"/>
    <w:multiLevelType w:val="hybridMultilevel"/>
    <w:tmpl w:val="927C32C6"/>
    <w:lvl w:ilvl="0" w:tplc="1EF61E9C">
      <w:start w:val="1"/>
      <w:numFmt w:val="lowerRoman"/>
      <w:lvlText w:val="%1."/>
      <w:lvlJc w:val="right"/>
      <w:pPr>
        <w:ind w:left="1260" w:hanging="18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63575"/>
    <w:multiLevelType w:val="hybridMultilevel"/>
    <w:tmpl w:val="1756C58E"/>
    <w:lvl w:ilvl="0" w:tplc="9640BBE2">
      <w:start w:val="1"/>
      <w:numFmt w:val="lowerRoman"/>
      <w:lvlText w:val="%1."/>
      <w:lvlJc w:val="right"/>
      <w:pPr>
        <w:ind w:left="1260" w:hanging="18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4A"/>
    <w:rsid w:val="00120E4A"/>
    <w:rsid w:val="0036746B"/>
    <w:rsid w:val="004A7E97"/>
    <w:rsid w:val="00791C30"/>
    <w:rsid w:val="007C017D"/>
    <w:rsid w:val="008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DF9D"/>
  <w15:chartTrackingRefBased/>
  <w15:docId w15:val="{7A18D204-26EC-4F1B-B6D2-13DCC9A0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4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E4A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120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.mysql.com/downloads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dev.mysql.com/downloads/" TargetMode="External"/><Relationship Id="rId17" Type="http://schemas.openxmlformats.org/officeDocument/2006/relationships/hyperlink" Target="https://netbeans.org/downloads/8.0.1/?pagelang=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es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apachefriends.org/e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java.com/es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1516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APRENDIZ SENA</cp:lastModifiedBy>
  <cp:revision>5</cp:revision>
  <cp:lastPrinted>2019-11-25T16:47:00Z</cp:lastPrinted>
  <dcterms:created xsi:type="dcterms:W3CDTF">2019-11-25T16:47:00Z</dcterms:created>
  <dcterms:modified xsi:type="dcterms:W3CDTF">2019-11-27T15:18:00Z</dcterms:modified>
</cp:coreProperties>
</file>